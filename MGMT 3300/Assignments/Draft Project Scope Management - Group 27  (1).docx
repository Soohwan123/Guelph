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Project Scope Management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Name of the project: COVID-19 Clinic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Group:  27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 of group members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Soohwan Kim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Jacob Vanniejenhuis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Shayan Arif Shah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William Bates</w:t>
      </w:r>
    </w:p>
    <w:p w:rsidR="00000000" w:rsidDel="00000000" w:rsidP="00000000" w:rsidRDefault="00000000" w:rsidRPr="00000000" w14:paraId="0000000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rtl w:val="0"/>
        </w:rPr>
        <w:t xml:space="preserve">Should allow multiple types of COVID-19 vaccines to be administered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open for extended hours to allow all people to be able to go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effectively with shortages or gradual rollout of vaccines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good system for both online bookings and walk-ins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reasonable amount of staff available throughout the day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facilities for vaccinations / place for refrigeration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connect to and update vaccination records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prevention and control measures (social distancing, sanitizing hands)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Located in a familiar/recognizable to the public/community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proper medical equipments at all time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Insure all staff are trained properly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Scope statement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Product scope description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project defines how to create and operate a clinic that allows the City of Guelph to be effectively vaccinated from COVID-19. The main goal is to give the population of Guelph access to covid-19 vaccines in an accessible and timely manner, to limit the spread of the virus. The clinic will be a safe and organized environment, providing a high quality service. This will limit the spread, reduce hospitalization, and promote a faster return to normality.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Product acceptance criteria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specified percentage of the population of Guelph is fully vaccinated in a set timeframe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clinic operates within regulations set by the Canadian Government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Vaccines are stored correctly and safely, maintaining their effectiveness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Positive reaction from the community in terms of accessibility, effectiveness, efficiency, and satisfaction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 plan including the clinics location, operating hours, staff roles as well as the sourcing and storage of the vaccines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 staff training program to ensure consistent service, especially for volunteers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An effective way to communicate with the public, whether it be social media, pamphlets, press releases or something else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Emergency protocols including an evacuation plan detailing fire escape routes, as well as emergency response plans in the event that someone has an allergic reaction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 safe way to dispose of waste, such as needles, vials and PPE that complies with public health regulations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Project exclusions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Does not involve transporting the vaccines to or from the location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Does not include medical care for patients experiencing reactions to the vaccinations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Does not include long term check-ins of patients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Will only administer Covid vaccines, excludes other immunizations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Project constraints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Must comply with all public health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Limited supply of vaccines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Requires plenty of space to vaccinate while maintaining social distance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Requires well trained staff, including health care professionals to administer vaccinations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Limited Budget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sz w:val="12"/>
          <w:szCs w:val="12"/>
        </w:rPr>
      </w:pPr>
      <w:r w:rsidDel="00000000" w:rsidR="00000000" w:rsidRPr="00000000">
        <w:rPr>
          <w:rtl w:val="0"/>
        </w:rPr>
        <w:t xml:space="preserve">Project assumptions</w:t>
      </w:r>
      <w:sdt>
        <w:sdtPr>
          <w:tag w:val="goog_rdk_0"/>
        </w:sdtPr>
        <w:sdtContent>
          <w:ins w:author="Soohwan Kim" w:id="0" w:date="2024-10-12T01:49:18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clinic will have sufficient supply of vaccines from suppliers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clinic will have a proper infrastructure, such as storage for vaccines, IT servers and systems for handling data of patients and scheduling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supply chain for medical supplies will be stable without any disruptions which could impact the service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Staff will receive adequate training on new vaccines, safety protocols, and patient interaction to ensure a smooth vaccination process.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Local government and community organizations will actively support the clinic's operations, helping to coordinate outreach efforts and provide logistical support.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Adverse weather conditions will not significantly disrupt clinic operations, including vaccine deliveries and patient attendance.</w:t>
      </w:r>
    </w:p>
    <w:p w:rsidR="00000000" w:rsidDel="00000000" w:rsidP="00000000" w:rsidRDefault="00000000" w:rsidRPr="00000000" w14:paraId="0000005B">
      <w:pPr>
        <w:pStyle w:val="Heading2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WBS</w:t>
      </w:r>
    </w:p>
    <w:p w:rsidR="00000000" w:rsidDel="00000000" w:rsidP="00000000" w:rsidRDefault="00000000" w:rsidRPr="00000000" w14:paraId="0000005C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 Project Planning and Initiation</w:t>
      </w:r>
    </w:p>
    <w:p w:rsidR="00000000" w:rsidDel="00000000" w:rsidP="00000000" w:rsidRDefault="00000000" w:rsidRPr="00000000" w14:paraId="0000005D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- Create project plan</w:t>
      </w:r>
    </w:p>
    <w:p w:rsidR="00000000" w:rsidDel="00000000" w:rsidP="00000000" w:rsidRDefault="00000000" w:rsidRPr="00000000" w14:paraId="0000005E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- Secure budget</w:t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- Team formation and role assignments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 Facility and Equipment Preparation</w:t>
      </w:r>
    </w:p>
    <w:p w:rsidR="00000000" w:rsidDel="00000000" w:rsidP="00000000" w:rsidRDefault="00000000" w:rsidRPr="00000000" w14:paraId="00000061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-Select location and finalize lease</w:t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-Set up facility infrastructure</w:t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-Install refrigeration and storage units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-Acquire preventive and control equipment (masks, sanitizers, etc.)</w:t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 Vaccination Supply and Management</w:t>
      </w:r>
    </w:p>
    <w:p w:rsidR="00000000" w:rsidDel="00000000" w:rsidP="00000000" w:rsidRDefault="00000000" w:rsidRPr="00000000" w14:paraId="00000066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-Contract with vaccine suppliers</w:t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-Transport and store vaccines</w:t>
      </w:r>
    </w:p>
    <w:p w:rsidR="00000000" w:rsidDel="00000000" w:rsidP="00000000" w:rsidRDefault="00000000" w:rsidRPr="00000000" w14:paraId="00000068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-Establish vaccine inventory management system</w:t>
      </w:r>
    </w:p>
    <w:p w:rsidR="00000000" w:rsidDel="00000000" w:rsidP="00000000" w:rsidRDefault="00000000" w:rsidRPr="00000000" w14:paraId="00000069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4. Staff Deployment and Training</w:t>
      </w:r>
    </w:p>
    <w:p w:rsidR="00000000" w:rsidDel="00000000" w:rsidP="00000000" w:rsidRDefault="00000000" w:rsidRPr="00000000" w14:paraId="0000006A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-Hire healthcare professionals</w:t>
      </w:r>
    </w:p>
    <w:p w:rsidR="00000000" w:rsidDel="00000000" w:rsidP="00000000" w:rsidRDefault="00000000" w:rsidRPr="00000000" w14:paraId="0000006B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-Develop training programs</w:t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-Deploy and train volunteers</w:t>
      </w:r>
    </w:p>
    <w:p w:rsidR="00000000" w:rsidDel="00000000" w:rsidP="00000000" w:rsidRDefault="00000000" w:rsidRPr="00000000" w14:paraId="0000006D">
      <w:pPr>
        <w:pStyle w:val="Heading2"/>
        <w:spacing w:after="240" w:before="240" w:lineRule="auto"/>
        <w:ind w:left="0"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1"/>
        <w:spacing w:after="120" w:before="480" w:lineRule="auto"/>
        <w:rPr/>
      </w:pPr>
      <w:bookmarkStart w:colFirst="0" w:colLast="0" w:name="_heading=h.lgipxaucntrq" w:id="0"/>
      <w:bookmarkEnd w:id="0"/>
      <w:r w:rsidDel="00000000" w:rsidR="00000000" w:rsidRPr="00000000">
        <w:rPr>
          <w:rtl w:val="0"/>
        </w:rPr>
        <w:t xml:space="preserve">Process to verify scope</w:t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Conduct regular meetings with the entire team to review the project scope and discuss any changes.</w:t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Continuously communicate with stakeholders to ensure the project scope aligns with project goals.</w:t>
      </w:r>
    </w:p>
    <w:p w:rsidR="00000000" w:rsidDel="00000000" w:rsidP="00000000" w:rsidRDefault="00000000" w:rsidRPr="00000000" w14:paraId="00000071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Conduct quality reviews of the work performed and deliverables to ensure they meet specific criteria.</w:t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ind w:left="1800" w:hanging="360"/>
        <w:rPr>
          <w:sz w:val="12"/>
          <w:szCs w:val="12"/>
        </w:rPr>
      </w:pPr>
      <w:bookmarkStart w:colFirst="0" w:colLast="0" w:name="_heading=h.c1t6lr8pcjy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2"/>
        <w:spacing w:after="240" w:before="240" w:lineRule="auto"/>
        <w:rPr>
          <w:sz w:val="12"/>
          <w:szCs w:val="12"/>
        </w:rPr>
      </w:pPr>
      <w:bookmarkStart w:colFirst="0" w:colLast="0" w:name="_heading=h.nxvl07f5d0s7" w:id="2"/>
      <w:bookmarkEnd w:id="2"/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spacing w:after="120" w:before="480" w:lineRule="auto"/>
        <w:rPr/>
      </w:pPr>
      <w:bookmarkStart w:colFirst="0" w:colLast="0" w:name="_heading=h.9i5j3s9isa2z" w:id="3"/>
      <w:bookmarkEnd w:id="3"/>
      <w:r w:rsidDel="00000000" w:rsidR="00000000" w:rsidRPr="00000000">
        <w:rPr>
          <w:rtl w:val="0"/>
        </w:rPr>
        <w:t xml:space="preserve">Process to control scope</w:t>
      </w:r>
    </w:p>
    <w:p w:rsidR="00000000" w:rsidDel="00000000" w:rsidP="00000000" w:rsidRDefault="00000000" w:rsidRPr="00000000" w14:paraId="00000077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Document, evaluate, and approve change requests, updating the project plan accordingly.</w:t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Communicate changes to stakeholders and prevent scope creep.</w:t>
      </w:r>
    </w:p>
    <w:p w:rsidR="00000000" w:rsidDel="00000000" w:rsidP="00000000" w:rsidRDefault="00000000" w:rsidRPr="00000000" w14:paraId="00000079">
      <w:pPr>
        <w:pStyle w:val="Heading2"/>
        <w:spacing w:after="240" w:before="240" w:lineRule="auto"/>
        <w:ind w:left="0" w:firstLine="0"/>
        <w:rPr>
          <w:color w:val="000000"/>
          <w:sz w:val="36"/>
          <w:szCs w:val="36"/>
        </w:rPr>
      </w:pPr>
      <w:bookmarkStart w:colFirst="0" w:colLast="0" w:name="_heading=h.waeqo43hmbk2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Identify potential risks from scope changes and develop mitigation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B1A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B1AC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B1A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B1AC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8xBtzXJDfcjxmQzc+fPd4tydIA==">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2020-09-12T01:17:00Z</dcterms:created>
  <dc:creator>Davar Rezania</dc:creator>
</cp:coreProperties>
</file>